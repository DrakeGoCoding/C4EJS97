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E0A" w:rsidRDefault="00153E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 2 + 3 Bi</w:t>
      </w:r>
      <w:r>
        <w:rPr>
          <w:b/>
          <w:sz w:val="36"/>
          <w:szCs w:val="36"/>
        </w:rPr>
        <w:t>ế</w:t>
      </w:r>
      <w:r>
        <w:rPr>
          <w:b/>
          <w:sz w:val="36"/>
          <w:szCs w:val="36"/>
        </w:rPr>
        <w:t>n và ki</w:t>
      </w:r>
      <w:r>
        <w:rPr>
          <w:b/>
          <w:sz w:val="36"/>
          <w:szCs w:val="36"/>
        </w:rPr>
        <w:t>ể</w:t>
      </w:r>
      <w:r>
        <w:rPr>
          <w:b/>
          <w:sz w:val="36"/>
          <w:szCs w:val="36"/>
        </w:rPr>
        <w:t>u d</w:t>
      </w:r>
      <w:r>
        <w:rPr>
          <w:b/>
          <w:sz w:val="36"/>
          <w:szCs w:val="36"/>
        </w:rPr>
        <w:t>ữ</w:t>
      </w:r>
      <w:r>
        <w:rPr>
          <w:b/>
          <w:sz w:val="36"/>
          <w:szCs w:val="36"/>
        </w:rPr>
        <w:t xml:space="preserve"> li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u</w:t>
      </w:r>
    </w:p>
    <w:p w:rsidR="00121E0A" w:rsidRDefault="00153E69">
      <w:pPr>
        <w:rPr>
          <w:sz w:val="24"/>
          <w:szCs w:val="24"/>
        </w:rPr>
      </w:pPr>
      <w:r>
        <w:rPr>
          <w:sz w:val="24"/>
          <w:szCs w:val="24"/>
        </w:rPr>
        <w:t>Bài luy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p:</w:t>
      </w:r>
    </w:p>
    <w:p w:rsidR="00121E0A" w:rsidRDefault="00153E6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bán kính hình tròn, in ra chu vi và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tích hình tròn.</w:t>
      </w:r>
    </w:p>
    <w:p w:rsidR="00121E0A" w:rsidRDefault="00153E6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dài và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r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ng, in ra chu vi và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tích hình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</w:t>
      </w:r>
    </w:p>
    <w:p w:rsidR="00121E0A" w:rsidRDefault="00153E6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Tính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c:</w:t>
      </w:r>
    </w:p>
    <w:p w:rsidR="00121E0A" w:rsidRDefault="00153E6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228850" cy="9715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E0A" w:rsidRDefault="00153E69">
      <w:pPr>
        <w:ind w:left="720" w:right="-749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x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 (g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 ý: tìm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cách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Math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javascript)</w:t>
      </w:r>
    </w:p>
    <w:p w:rsidR="00121E0A" w:rsidRDefault="00153E6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X vnđ (gi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là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10.000vnđ),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xem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đó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bao nhiêu t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100.000, 50.000, 20.000, 10.000 vnđ.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Ví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: 320.000 vnđ = 3 t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100.000 + 0 t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50.000 + 1 t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20.000 + 0 t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10.000 vnđ</w:t>
      </w:r>
    </w:p>
    <w:p w:rsidR="00121E0A" w:rsidRDefault="00153E6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1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có 3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, tính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các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đó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Ví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: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123 có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các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là: 1 + 2 + 3 = 6.</w:t>
      </w:r>
    </w:p>
    <w:p w:rsidR="00121E0A" w:rsidRDefault="00121E0A">
      <w:pPr>
        <w:ind w:left="720" w:right="-749"/>
        <w:rPr>
          <w:sz w:val="24"/>
          <w:szCs w:val="24"/>
        </w:rPr>
      </w:pPr>
    </w:p>
    <w:p w:rsidR="00121E0A" w:rsidRDefault="00153E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</w:t>
      </w:r>
      <w:r>
        <w:rPr>
          <w:b/>
          <w:sz w:val="36"/>
          <w:szCs w:val="36"/>
        </w:rPr>
        <w:t xml:space="preserve"> 4 Đi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>u ki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n</w:t>
      </w:r>
    </w:p>
    <w:p w:rsidR="00121E0A" w:rsidRDefault="00121E0A">
      <w:pPr>
        <w:rPr>
          <w:sz w:val="24"/>
          <w:szCs w:val="24"/>
        </w:rPr>
      </w:pPr>
    </w:p>
    <w:p w:rsidR="00121E0A" w:rsidRDefault="00153E6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1 năm,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xem năm đó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năm đó có bao nhiêu ngày?</w:t>
      </w:r>
    </w:p>
    <w:p w:rsidR="00121E0A" w:rsidRDefault="00153E6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1 tháng trong năm, in ra màn hình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ngày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tháng đó (Yêu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năm nhu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n).</w:t>
      </w:r>
    </w:p>
    <w:p w:rsidR="00121E0A" w:rsidRDefault="00153E6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1 tháng trong năm, in ra mùa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tháng đó</w:t>
      </w:r>
    </w:p>
    <w:p w:rsidR="00121E0A" w:rsidRDefault="00153E6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3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a, b, c. In r</w:t>
      </w:r>
      <w:r>
        <w:rPr>
          <w:sz w:val="24"/>
          <w:szCs w:val="24"/>
        </w:rPr>
        <w:t>a theo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tăng d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n.</w:t>
      </w:r>
    </w:p>
    <w:p w:rsidR="00121E0A" w:rsidRDefault="00153E6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3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a, b, c.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xem 3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đó có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thành tam giác không.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có,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xem tam giác có vuông, cân hay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k?</w:t>
      </w:r>
    </w:p>
    <w:p w:rsidR="00121E0A" w:rsidRDefault="00153E6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Cho thông tin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giá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sau.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1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trong tháng. In ra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b</w:t>
      </w:r>
      <w:r>
        <w:rPr>
          <w:sz w:val="24"/>
          <w:szCs w:val="24"/>
        </w:rPr>
        <w:t>ậ</w:t>
      </w:r>
      <w:r>
        <w:rPr>
          <w:sz w:val="24"/>
          <w:szCs w:val="24"/>
        </w:rPr>
        <w:t>c và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114300" distB="114300" distL="114300" distR="114300">
            <wp:extent cx="5238750" cy="2219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E0A" w:rsidRDefault="00153E6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cao, cân n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ng. Tính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BMI, in ra tình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theo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BMI.</w:t>
      </w:r>
    </w:p>
    <w:p w:rsidR="00121E0A" w:rsidRDefault="00121E0A">
      <w:pPr>
        <w:rPr>
          <w:sz w:val="24"/>
          <w:szCs w:val="24"/>
        </w:rPr>
      </w:pPr>
    </w:p>
    <w:p w:rsidR="00121E0A" w:rsidRDefault="00121E0A">
      <w:pPr>
        <w:rPr>
          <w:sz w:val="24"/>
          <w:szCs w:val="24"/>
        </w:rPr>
      </w:pPr>
    </w:p>
    <w:p w:rsidR="00121E0A" w:rsidRDefault="00153E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 5 Vòng l</w:t>
      </w:r>
      <w:r>
        <w:rPr>
          <w:b/>
          <w:sz w:val="36"/>
          <w:szCs w:val="36"/>
        </w:rPr>
        <w:t>ặ</w:t>
      </w:r>
      <w:r>
        <w:rPr>
          <w:b/>
          <w:sz w:val="36"/>
          <w:szCs w:val="36"/>
        </w:rPr>
        <w:t>p</w:t>
      </w:r>
    </w:p>
    <w:p w:rsidR="00121E0A" w:rsidRDefault="00121E0A">
      <w:pPr>
        <w:rPr>
          <w:sz w:val="18"/>
          <w:szCs w:val="18"/>
        </w:rPr>
      </w:pPr>
    </w:p>
    <w:p w:rsidR="00121E0A" w:rsidRDefault="00153E69">
      <w:pPr>
        <w:rPr>
          <w:sz w:val="24"/>
          <w:szCs w:val="24"/>
        </w:rPr>
      </w:pPr>
      <w:r>
        <w:rPr>
          <w:sz w:val="24"/>
          <w:szCs w:val="24"/>
        </w:rPr>
        <w:t>Bài luy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p: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ra các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0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100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ra các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100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0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ra các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n/l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0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100.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ra các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n/l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100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0.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tính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ng: S = 1 + 2 + 3 + … + N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tính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ng: S = 1 + 3 + 5 + … + 2N + 1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</w:t>
      </w:r>
      <w:r>
        <w:rPr>
          <w:sz w:val="24"/>
          <w:szCs w:val="24"/>
        </w:rPr>
        <w:t>m.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tính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ng: S = 2 + 4 + 6 + … + 2N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tính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ng: S =</w:t>
      </w:r>
      <w:r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... +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tính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ng: S = </w:t>
      </w:r>
      <w:r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1×2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2×3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3×4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... +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  <m:r>
              <w:rPr>
                <w:rFonts w:ascii="Cambria Math" w:hAnsi="Cambria Math"/>
                <w:sz w:val="36"/>
                <w:szCs w:val="36"/>
              </w:rPr>
              <m:t>×(</m:t>
            </m:r>
            <m:r>
              <w:rPr>
                <w:rFonts w:ascii="Cambria Math" w:hAnsi="Cambria Math"/>
                <w:sz w:val="36"/>
                <w:szCs w:val="36"/>
              </w:rPr>
              <m:t>N</m:t>
            </m:r>
            <m:r>
              <w:rPr>
                <w:rFonts w:ascii="Cambria Math" w:hAnsi="Cambria Math"/>
                <w:sz w:val="36"/>
                <w:szCs w:val="36"/>
              </w:rPr>
              <m:t>+1)</m:t>
            </m:r>
          </m:den>
        </m:f>
      </m:oMath>
      <w:r>
        <w:rPr>
          <w:sz w:val="24"/>
          <w:szCs w:val="24"/>
        </w:rPr>
        <w:t>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Cho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dãy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Fibonacci: 1, 1, 2, 3, 5, 8, …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có d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ng: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4"/>
          <w:szCs w:val="24"/>
        </w:rPr>
        <w:t>(s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sau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2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c):</w:t>
      </w:r>
    </w:p>
    <w:p w:rsidR="00121E0A" w:rsidRDefault="00153E69">
      <w:pPr>
        <w:rPr>
          <w:sz w:val="24"/>
          <w:szCs w:val="24"/>
        </w:rPr>
      </w:pPr>
      <w:r>
        <w:rPr>
          <w:sz w:val="24"/>
          <w:szCs w:val="24"/>
        </w:rPr>
        <w:tab/>
        <w:t>- Tìm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dãy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phím.</w:t>
      </w:r>
    </w:p>
    <w:p w:rsidR="00121E0A" w:rsidRDefault="00153E69">
      <w:pPr>
        <w:rPr>
          <w:sz w:val="24"/>
          <w:szCs w:val="24"/>
        </w:rPr>
      </w:pPr>
      <w:r>
        <w:rPr>
          <w:sz w:val="24"/>
          <w:szCs w:val="24"/>
        </w:rPr>
        <w:tab/>
        <w:t>-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N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tiên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dãy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ra màn hình hình sau:</w:t>
      </w:r>
      <w:r>
        <w:rPr>
          <w:sz w:val="24"/>
          <w:szCs w:val="24"/>
        </w:rPr>
        <w:br/>
      </w:r>
      <w:r>
        <w:rPr>
          <w:sz w:val="24"/>
          <w:szCs w:val="24"/>
        </w:rPr>
        <w:t>***********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***********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***********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dài là a d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*,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r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là b d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* (a, b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phím).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ra màn hình hình sau: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**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****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*****</w:t>
      </w:r>
    </w:p>
    <w:p w:rsidR="00121E0A" w:rsidRDefault="00153E69">
      <w:pPr>
        <w:ind w:left="72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dài c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cùng là a d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* (a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phím).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u,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hơn 8 ký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>,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u,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hơn 8 ký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>, thông báo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 quá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và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3 ký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bi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($, %, _) và dài ít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8 ký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>.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nào,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i.</w:t>
      </w:r>
    </w:p>
    <w:p w:rsidR="00121E0A" w:rsidRDefault="00153E6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1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,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xem có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chính phương không? có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nguyên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không? có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k?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là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, in ra các 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a nó. </w:t>
      </w:r>
      <w:r>
        <w:rPr>
          <w:sz w:val="24"/>
          <w:szCs w:val="24"/>
        </w:rPr>
        <w:br/>
        <w:t>(chú thích: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chính phương là bình phương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1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nhiên nào đó, ví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: 25 là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chính phương.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nguyên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là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chia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t có 1 và chính nó, ví </w:t>
      </w:r>
      <w:r>
        <w:rPr>
          <w:sz w:val="24"/>
          <w:szCs w:val="24"/>
        </w:rPr>
        <w:lastRenderedPageBreak/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: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11.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là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chia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cho các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ngoài 1 và chính nó. </w:t>
      </w:r>
      <w:r>
        <w:rPr>
          <w:sz w:val="24"/>
          <w:szCs w:val="24"/>
        </w:rPr>
        <w:t>B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là 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A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A chia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cho B).</w:t>
      </w:r>
    </w:p>
    <w:p w:rsidR="00121E0A" w:rsidRDefault="00153E69">
      <w:pPr>
        <w:numPr>
          <w:ilvl w:val="0"/>
          <w:numId w:val="6"/>
        </w:num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Chu</w:t>
      </w:r>
      <w:r>
        <w:rPr>
          <w:b/>
          <w:sz w:val="24"/>
          <w:szCs w:val="24"/>
        </w:rPr>
        <w:t>ẩ</w:t>
      </w:r>
      <w:r>
        <w:rPr>
          <w:b/>
          <w:sz w:val="24"/>
          <w:szCs w:val="24"/>
        </w:rPr>
        <w:t>n hóa 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 xml:space="preserve"> tên. Ví d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: " 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văn   tu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n  " =&gt; "Nguy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Văn Tu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n".</w:t>
      </w:r>
    </w:p>
    <w:p w:rsidR="0084631A" w:rsidRDefault="00153E6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(C</w:t>
      </w:r>
      <w:r>
        <w:rPr>
          <w:b/>
          <w:sz w:val="24"/>
          <w:szCs w:val="24"/>
        </w:rPr>
        <w:t>ắ</w:t>
      </w:r>
      <w:r>
        <w:rPr>
          <w:b/>
          <w:sz w:val="24"/>
          <w:szCs w:val="24"/>
        </w:rPr>
        <w:t>t b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 xml:space="preserve"> các d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 xml:space="preserve">u cách </w:t>
      </w:r>
      <w:r>
        <w:rPr>
          <w:b/>
          <w:sz w:val="24"/>
          <w:szCs w:val="24"/>
        </w:rPr>
        <w:t>ở</w:t>
      </w:r>
      <w:r>
        <w:rPr>
          <w:b/>
          <w:sz w:val="24"/>
          <w:szCs w:val="24"/>
        </w:rPr>
        <w:t xml:space="preserve"> đ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u, cu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 xml:space="preserve">i, </w:t>
      </w:r>
    </w:p>
    <w:p w:rsidR="0084631A" w:rsidRDefault="00153E6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gi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a các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 xml:space="preserve"> ch</w:t>
      </w:r>
      <w:r>
        <w:rPr>
          <w:b/>
          <w:sz w:val="24"/>
          <w:szCs w:val="24"/>
        </w:rPr>
        <w:t>ỉ</w:t>
      </w:r>
      <w:r>
        <w:rPr>
          <w:b/>
          <w:sz w:val="24"/>
          <w:szCs w:val="24"/>
        </w:rPr>
        <w:t xml:space="preserve"> có 1 d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 xml:space="preserve">u cách, </w:t>
      </w:r>
    </w:p>
    <w:p w:rsidR="00121E0A" w:rsidRDefault="00153E6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ch</w:t>
      </w:r>
      <w:r>
        <w:rPr>
          <w:b/>
          <w:sz w:val="24"/>
          <w:szCs w:val="24"/>
        </w:rPr>
        <w:t>ỉ</w:t>
      </w:r>
      <w:r>
        <w:rPr>
          <w:b/>
          <w:sz w:val="24"/>
          <w:szCs w:val="24"/>
        </w:rPr>
        <w:t xml:space="preserve"> vi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hoa ch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cái đ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tiên m</w:t>
      </w:r>
      <w:r>
        <w:rPr>
          <w:b/>
          <w:sz w:val="24"/>
          <w:szCs w:val="24"/>
        </w:rPr>
        <w:t>ỗ</w:t>
      </w:r>
      <w:r>
        <w:rPr>
          <w:b/>
          <w:sz w:val="24"/>
          <w:szCs w:val="24"/>
        </w:rPr>
        <w:t>i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>)</w:t>
      </w:r>
    </w:p>
    <w:bookmarkEnd w:id="0"/>
    <w:p w:rsidR="00121E0A" w:rsidRDefault="00121E0A">
      <w:pPr>
        <w:numPr>
          <w:ilvl w:val="0"/>
          <w:numId w:val="6"/>
        </w:numPr>
        <w:rPr>
          <w:b/>
          <w:sz w:val="24"/>
          <w:szCs w:val="24"/>
        </w:rPr>
      </w:pPr>
    </w:p>
    <w:p w:rsidR="00121E0A" w:rsidRDefault="00121E0A">
      <w:pPr>
        <w:rPr>
          <w:sz w:val="24"/>
          <w:szCs w:val="24"/>
        </w:rPr>
      </w:pPr>
    </w:p>
    <w:p w:rsidR="00121E0A" w:rsidRDefault="00121E0A">
      <w:pPr>
        <w:ind w:left="720"/>
        <w:rPr>
          <w:sz w:val="24"/>
          <w:szCs w:val="24"/>
        </w:rPr>
      </w:pPr>
    </w:p>
    <w:p w:rsidR="00121E0A" w:rsidRDefault="00153E69">
      <w:pPr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 6 M</w:t>
      </w:r>
      <w:r>
        <w:rPr>
          <w:b/>
          <w:sz w:val="36"/>
          <w:szCs w:val="36"/>
        </w:rPr>
        <w:t>ả</w:t>
      </w:r>
      <w:r>
        <w:rPr>
          <w:b/>
          <w:sz w:val="36"/>
          <w:szCs w:val="36"/>
        </w:rPr>
        <w:t>ng</w:t>
      </w:r>
    </w:p>
    <w:p w:rsidR="00121E0A" w:rsidRDefault="00153E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Tính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các p</w:t>
      </w:r>
      <w:r>
        <w:rPr>
          <w:sz w:val="24"/>
          <w:szCs w:val="24"/>
        </w:rPr>
        <w:t>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1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</w:p>
    <w:p w:rsidR="00121E0A" w:rsidRDefault="00153E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Tính trung bình các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</w:p>
    <w:p w:rsidR="00121E0A" w:rsidRDefault="00153E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Tìm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t, nh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:rsidR="00121E0A" w:rsidRDefault="00153E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ắ</w:t>
      </w:r>
      <w:r>
        <w:rPr>
          <w:sz w:val="24"/>
          <w:szCs w:val="24"/>
        </w:rPr>
        <w:t>p x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</w:p>
    <w:p w:rsidR="00121E0A" w:rsidRDefault="00153E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Tìm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hai, nh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hai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</w:p>
    <w:p w:rsidR="00121E0A" w:rsidRDefault="00153E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Tìm các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trong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phím.</w:t>
      </w:r>
    </w:p>
    <w:p w:rsidR="00121E0A" w:rsidRDefault="00153E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 1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ng: [“Javascript”, “Html”, “Css”, “Pascal”],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1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bàn phím, tìm các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trong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vào.</w:t>
      </w:r>
      <w:r>
        <w:rPr>
          <w:sz w:val="24"/>
          <w:szCs w:val="24"/>
        </w:rPr>
        <w:br/>
        <w:t>Ví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: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“java” =&gt; Javascript,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“s” =&gt; Javascript, Css, Pascal</w:t>
      </w:r>
    </w:p>
    <w:p w:rsidR="00121E0A" w:rsidRDefault="00153E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chu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i: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1 chu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i, in ra chu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c.</w:t>
      </w:r>
      <w:r>
        <w:rPr>
          <w:sz w:val="24"/>
          <w:szCs w:val="24"/>
        </w:rPr>
        <w:br/>
        <w:t>ví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: “Hello world” =&gt; “dlrow olleH”</w:t>
      </w:r>
    </w:p>
    <w:p w:rsidR="00121E0A" w:rsidRDefault="00153E6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Cho 2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arr1, arr2. In ra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g arr3 g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m các ph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thu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c c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arr1 và arr2.</w:t>
      </w:r>
    </w:p>
    <w:p w:rsidR="00121E0A" w:rsidRDefault="00153E6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Gi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1 gia đình nuôi 1 đàn gà (gi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10 con). T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o 1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lưu tr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ng lư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đàn gà này.</w:t>
      </w:r>
    </w:p>
    <w:p w:rsidR="00121E0A" w:rsidRDefault="00153E6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a. Gi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sau 2 tu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n, trong lư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m</w:t>
      </w:r>
      <w:r>
        <w:rPr>
          <w:b/>
          <w:sz w:val="24"/>
          <w:szCs w:val="24"/>
        </w:rPr>
        <w:t>ỗ</w:t>
      </w:r>
      <w:r>
        <w:rPr>
          <w:b/>
          <w:sz w:val="24"/>
          <w:szCs w:val="24"/>
        </w:rPr>
        <w:t>i con trong đàn đ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>u tăng g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p rư</w:t>
      </w:r>
      <w:r>
        <w:rPr>
          <w:b/>
          <w:sz w:val="24"/>
          <w:szCs w:val="24"/>
        </w:rPr>
        <w:t>ỡ</w:t>
      </w:r>
      <w:r>
        <w:rPr>
          <w:b/>
          <w:sz w:val="24"/>
          <w:szCs w:val="24"/>
        </w:rPr>
        <w:t>i. Vi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đo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n code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vi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c này</w:t>
      </w:r>
    </w:p>
    <w:p w:rsidR="00121E0A" w:rsidRDefault="00153E6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b. Gia đ</w:t>
      </w:r>
      <w:r>
        <w:rPr>
          <w:b/>
          <w:sz w:val="24"/>
          <w:szCs w:val="24"/>
        </w:rPr>
        <w:t>ình mu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n tìm con gà có tr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ng lư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l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n nh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t đ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 xml:space="preserve"> bán. Tìm con gà này</w:t>
      </w:r>
    </w:p>
    <w:p w:rsidR="00121E0A" w:rsidRDefault="00153E6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c. Có 1 đ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t d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>ch H5N1 tràn v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>, đàn gà b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ch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3 con (ch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n ng</w:t>
      </w:r>
      <w:r>
        <w:rPr>
          <w:b/>
          <w:sz w:val="24"/>
          <w:szCs w:val="24"/>
        </w:rPr>
        <w:t>ẫ</w:t>
      </w:r>
      <w:r>
        <w:rPr>
          <w:b/>
          <w:sz w:val="24"/>
          <w:szCs w:val="24"/>
        </w:rPr>
        <w:t>u nhiên), và nh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ng con còn l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tr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ng lư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b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gi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m 1 n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>a. Hãy vi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code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vi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c này</w:t>
      </w:r>
    </w:p>
    <w:p w:rsidR="00121E0A" w:rsidRDefault="00153E6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Cho 1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s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 xml:space="preserve"> nguyên, ki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m tra xem tr</w:t>
      </w:r>
      <w:r>
        <w:rPr>
          <w:b/>
          <w:sz w:val="24"/>
          <w:szCs w:val="24"/>
        </w:rPr>
        <w:t>ong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có bao nhiêu ph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khác nhau, m</w:t>
      </w:r>
      <w:r>
        <w:rPr>
          <w:b/>
          <w:sz w:val="24"/>
          <w:szCs w:val="24"/>
        </w:rPr>
        <w:t>ỗ</w:t>
      </w:r>
      <w:r>
        <w:rPr>
          <w:b/>
          <w:sz w:val="24"/>
          <w:szCs w:val="24"/>
        </w:rPr>
        <w:t>i ph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xu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t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bao nhiêu l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</w:t>
      </w:r>
    </w:p>
    <w:p w:rsidR="00121E0A" w:rsidRDefault="00153E6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đư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g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i là b</w:t>
      </w:r>
      <w:r>
        <w:rPr>
          <w:b/>
          <w:sz w:val="24"/>
          <w:szCs w:val="24"/>
        </w:rPr>
        <w:t>ằ</w:t>
      </w:r>
      <w:r>
        <w:rPr>
          <w:b/>
          <w:sz w:val="24"/>
          <w:szCs w:val="24"/>
        </w:rPr>
        <w:t>ng nhau n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u toàn b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 xml:space="preserve"> ph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này đ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>u n</w:t>
      </w:r>
      <w:r>
        <w:rPr>
          <w:b/>
          <w:sz w:val="24"/>
          <w:szCs w:val="24"/>
        </w:rPr>
        <w:t>ằ</w:t>
      </w:r>
      <w:r>
        <w:rPr>
          <w:b/>
          <w:sz w:val="24"/>
          <w:szCs w:val="24"/>
        </w:rPr>
        <w:t>m trong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kia và ngư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l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i. Vi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code so sánh 2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a và b có b</w:t>
      </w:r>
      <w:r>
        <w:rPr>
          <w:b/>
          <w:sz w:val="24"/>
          <w:szCs w:val="24"/>
        </w:rPr>
        <w:t>ằ</w:t>
      </w:r>
      <w:r>
        <w:rPr>
          <w:b/>
          <w:sz w:val="24"/>
          <w:szCs w:val="24"/>
        </w:rPr>
        <w:t>ng nhau hay không?</w:t>
      </w:r>
    </w:p>
    <w:p w:rsidR="00121E0A" w:rsidRDefault="00153E6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Tương t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,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a n</w:t>
      </w:r>
      <w:r>
        <w:rPr>
          <w:b/>
          <w:sz w:val="24"/>
          <w:szCs w:val="24"/>
        </w:rPr>
        <w:t>ằ</w:t>
      </w:r>
      <w:r>
        <w:rPr>
          <w:b/>
          <w:sz w:val="24"/>
          <w:szCs w:val="24"/>
        </w:rPr>
        <w:t>m trong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b n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u toàn b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 xml:space="preserve"> ph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a đ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>u thu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c m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 b. Vi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code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so sánh này</w:t>
      </w:r>
    </w:p>
    <w:p w:rsidR="00121E0A" w:rsidRDefault="00121E0A">
      <w:pPr>
        <w:numPr>
          <w:ilvl w:val="0"/>
          <w:numId w:val="3"/>
        </w:numPr>
        <w:rPr>
          <w:b/>
          <w:sz w:val="24"/>
          <w:szCs w:val="24"/>
        </w:rPr>
      </w:pPr>
    </w:p>
    <w:p w:rsidR="00121E0A" w:rsidRDefault="00153E69">
      <w:pPr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 7 Object</w:t>
      </w:r>
    </w:p>
    <w:p w:rsidR="00121E0A" w:rsidRDefault="00153E6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object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các thông tin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person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key: name, age, favorite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các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tương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ng: “Ph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 Văn A”, 20, [“Javascript”, “Html”, “Css”].</w:t>
      </w:r>
    </w:p>
    <w:p w:rsidR="00121E0A" w:rsidRDefault="00153E6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thêm key cho person: “school”,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>: “ĐH Qu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Gia HN”, k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khai báo ban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u.</w:t>
      </w:r>
    </w:p>
    <w:p w:rsidR="00121E0A" w:rsidRDefault="00153E6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thêm key, value</w:t>
      </w:r>
      <w:r>
        <w:rPr>
          <w:sz w:val="24"/>
          <w:szCs w:val="24"/>
        </w:rPr>
        <w:t>,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</w:t>
      </w:r>
    </w:p>
    <w:p w:rsidR="00121E0A" w:rsidRDefault="00121E0A">
      <w:pPr>
        <w:numPr>
          <w:ilvl w:val="0"/>
          <w:numId w:val="5"/>
        </w:numPr>
        <w:rPr>
          <w:sz w:val="24"/>
          <w:szCs w:val="24"/>
        </w:rPr>
      </w:pPr>
    </w:p>
    <w:p w:rsidR="00121E0A" w:rsidRDefault="00153E69">
      <w:pPr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Các bài t</w:t>
      </w:r>
      <w:r>
        <w:rPr>
          <w:b/>
          <w:sz w:val="36"/>
          <w:szCs w:val="36"/>
        </w:rPr>
        <w:t>ậ</w:t>
      </w:r>
      <w:r>
        <w:rPr>
          <w:b/>
          <w:sz w:val="36"/>
          <w:szCs w:val="36"/>
        </w:rPr>
        <w:t>p luy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n t</w:t>
      </w:r>
      <w:r>
        <w:rPr>
          <w:b/>
          <w:sz w:val="36"/>
          <w:szCs w:val="36"/>
        </w:rPr>
        <w:t>ậ</w:t>
      </w:r>
      <w:r>
        <w:rPr>
          <w:b/>
          <w:sz w:val="36"/>
          <w:szCs w:val="36"/>
        </w:rPr>
        <w:t>p chung.</w:t>
      </w:r>
    </w:p>
    <w:p w:rsidR="00121E0A" w:rsidRDefault="00153E69">
      <w:pPr>
        <w:numPr>
          <w:ilvl w:val="0"/>
          <w:numId w:val="4"/>
        </w:numPr>
        <w:ind w:left="708"/>
        <w:rPr>
          <w:sz w:val="24"/>
          <w:szCs w:val="24"/>
        </w:rPr>
      </w:pPr>
      <w:r>
        <w:rPr>
          <w:sz w:val="24"/>
          <w:szCs w:val="24"/>
        </w:rPr>
        <w:t>Tính các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S sau:</w:t>
      </w:r>
    </w:p>
    <w:p w:rsidR="00121E0A" w:rsidRDefault="00153E69">
      <w:pPr>
        <w:numPr>
          <w:ilvl w:val="1"/>
          <w:numId w:val="4"/>
        </w:numPr>
        <w:ind w:left="1417"/>
        <w:rPr>
          <w:sz w:val="24"/>
          <w:szCs w:val="24"/>
        </w:rPr>
      </w:pPr>
      <w:r>
        <w:rPr>
          <w:sz w:val="24"/>
          <w:szCs w:val="24"/>
        </w:rPr>
        <w:t xml:space="preserve">S = 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  <m:sub/>
        </m:sSub>
        <m:r>
          <w:rPr>
            <w:rFonts w:ascii="Cambria Math" w:hAnsi="Cambria Math"/>
            <w:sz w:val="24"/>
            <w:szCs w:val="24"/>
          </w:rPr>
          <m:t>+... 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x và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phím.</w:t>
      </w:r>
    </w:p>
    <w:p w:rsidR="00121E0A" w:rsidRDefault="00153E69">
      <w:pPr>
        <w:numPr>
          <w:ilvl w:val="1"/>
          <w:numId w:val="4"/>
        </w:numPr>
        <w:ind w:left="1417"/>
        <w:rPr>
          <w:sz w:val="24"/>
          <w:szCs w:val="24"/>
        </w:rPr>
      </w:pPr>
      <w:r>
        <w:rPr>
          <w:sz w:val="24"/>
          <w:szCs w:val="24"/>
        </w:rPr>
        <w:t>S = 1! + 2! + 3! + … + N!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phím.</w:t>
      </w:r>
    </w:p>
    <w:p w:rsidR="00121E0A" w:rsidRDefault="00153E69">
      <w:pPr>
        <w:numPr>
          <w:ilvl w:val="0"/>
          <w:numId w:val="4"/>
        </w:numPr>
        <w:ind w:left="708"/>
        <w:rPr>
          <w:sz w:val="24"/>
          <w:szCs w:val="24"/>
        </w:rPr>
      </w:pPr>
      <w:r>
        <w:rPr>
          <w:sz w:val="24"/>
          <w:szCs w:val="24"/>
        </w:rPr>
        <w:t>Tìm N nh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sao cho:</w:t>
      </w:r>
    </w:p>
    <w:p w:rsidR="00121E0A" w:rsidRDefault="00153E6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 = 1 + 2 + 3 + 4 + … + N &gt; 1000</w:t>
      </w:r>
      <w:r>
        <w:rPr>
          <w:sz w:val="24"/>
          <w:szCs w:val="24"/>
        </w:rPr>
        <w:tab/>
      </w:r>
    </w:p>
    <w:p w:rsidR="00121E0A" w:rsidRDefault="00153E69">
      <w:pPr>
        <w:numPr>
          <w:ilvl w:val="0"/>
          <w:numId w:val="4"/>
        </w:numPr>
        <w:ind w:left="708"/>
        <w:rPr>
          <w:sz w:val="24"/>
          <w:szCs w:val="24"/>
        </w:rPr>
      </w:pPr>
      <w:r>
        <w:rPr>
          <w:sz w:val="24"/>
          <w:szCs w:val="24"/>
        </w:rPr>
        <w:t>Cho 2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a, b: tì</w:t>
      </w:r>
      <w:r>
        <w:rPr>
          <w:sz w:val="24"/>
          <w:szCs w:val="24"/>
        </w:rPr>
        <w:t>m UCLN(a,b) và BCNN(a,b);</w:t>
      </w:r>
    </w:p>
    <w:p w:rsidR="00121E0A" w:rsidRDefault="00153E69">
      <w:pPr>
        <w:numPr>
          <w:ilvl w:val="0"/>
          <w:numId w:val="4"/>
        </w:numPr>
        <w:ind w:left="708"/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nguyên N, in ra cách 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nguyên đó.</w:t>
      </w:r>
    </w:p>
    <w:p w:rsidR="00121E0A" w:rsidRDefault="00153E69">
      <w:pPr>
        <w:numPr>
          <w:ilvl w:val="0"/>
          <w:numId w:val="4"/>
        </w:numPr>
        <w:ind w:left="708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tìm file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theo tên trong 1 thư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c,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tìm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file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mãn tên do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vào. Mô ph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trúc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như sau:</w:t>
      </w:r>
      <w:r>
        <w:rPr>
          <w:sz w:val="24"/>
          <w:szCs w:val="24"/>
        </w:rPr>
        <w:br/>
        <w:t>Object 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1 file hay 1 folder: 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“name”: “image_background.jpg”,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“isFolder”: true,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“content”: []</w:t>
      </w:r>
      <w:r>
        <w:rPr>
          <w:sz w:val="24"/>
          <w:szCs w:val="24"/>
        </w:rPr>
        <w:br/>
        <w:t>}</w:t>
      </w:r>
      <w:r>
        <w:rPr>
          <w:sz w:val="24"/>
          <w:szCs w:val="24"/>
        </w:rPr>
        <w:br/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thích:</w:t>
      </w:r>
      <w:r>
        <w:rPr>
          <w:sz w:val="24"/>
          <w:szCs w:val="24"/>
        </w:rPr>
        <w:br/>
        <w:t xml:space="preserve"> - name: 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tên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file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thư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-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string</w:t>
      </w:r>
      <w:r>
        <w:rPr>
          <w:sz w:val="24"/>
          <w:szCs w:val="24"/>
        </w:rPr>
        <w:br/>
        <w:t>- isFolder: 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object này là file hay folder - true: là folder, false: là file -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boolean.</w:t>
      </w:r>
      <w:r>
        <w:rPr>
          <w:sz w:val="24"/>
          <w:szCs w:val="24"/>
        </w:rPr>
        <w:br/>
        <w:t>- content: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obj</w:t>
      </w:r>
      <w:r>
        <w:rPr>
          <w:sz w:val="24"/>
          <w:szCs w:val="24"/>
        </w:rPr>
        <w:t>ect là file, content k có 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dung (m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r</w:t>
      </w:r>
      <w:r>
        <w:rPr>
          <w:sz w:val="24"/>
          <w:szCs w:val="24"/>
        </w:rPr>
        <w:t>ỗ</w:t>
      </w:r>
      <w:r>
        <w:rPr>
          <w:sz w:val="24"/>
          <w:szCs w:val="24"/>
        </w:rPr>
        <w:t>ng []),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object là folder,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lưu danh sách các object khác.</w:t>
      </w:r>
      <w:r>
        <w:rPr>
          <w:sz w:val="24"/>
          <w:szCs w:val="24"/>
        </w:rPr>
        <w:br/>
        <w:t>Ví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2743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t>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 xml:space="preserve">u tương </w:t>
      </w:r>
      <w:r>
        <w:t>ứ</w:t>
      </w:r>
      <w:r>
        <w:t>ng: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 xml:space="preserve">let images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"name"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"images"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"isFolder"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true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"content"</w:t>
      </w:r>
      <w:r>
        <w:rPr>
          <w:rFonts w:ascii="Consolas" w:eastAsia="Consolas" w:hAnsi="Consolas" w:cs="Consolas"/>
          <w:color w:val="666600"/>
          <w:sz w:val="18"/>
          <w:szCs w:val="18"/>
        </w:rPr>
        <w:t>:[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"name"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"background.jpg"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"isFolder"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false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"content"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},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"name"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"forceground.jpg"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"isFolder"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false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"content"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},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"name"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"my travel"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"isFolder"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true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"content"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"name"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"ha noi"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"isFolder"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true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"content"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"name"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"pho-co.jpg"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666600"/>
          <w:sz w:val="18"/>
          <w:szCs w:val="18"/>
        </w:rPr>
        <w:br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"isFolder"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false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"content"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},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"name"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"ho-guom.jpg"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"isFolder"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false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"content"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}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},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"name"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"check-in.jpg"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"isFolder"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false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8800"/>
          <w:sz w:val="18"/>
          <w:szCs w:val="18"/>
        </w:rPr>
        <w:t>"content"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}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}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666600"/>
          <w:sz w:val="18"/>
          <w:szCs w:val="18"/>
        </w:rPr>
        <w:t>}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</w:rPr>
        <w:br/>
      </w:r>
      <w:r>
        <w:t>Yêu c</w:t>
      </w:r>
      <w:r>
        <w:t>ầ</w:t>
      </w:r>
      <w:r>
        <w:t>u: cho ngư</w:t>
      </w:r>
      <w:r>
        <w:t>ờ</w:t>
      </w:r>
      <w:r>
        <w:t>i dùng nh</w:t>
      </w:r>
      <w:r>
        <w:t>ậ</w:t>
      </w:r>
      <w:r>
        <w:t>p 1 t</w:t>
      </w:r>
      <w:r>
        <w:t>ừ</w:t>
      </w:r>
      <w:r>
        <w:t xml:space="preserve"> khóa, tìm t</w:t>
      </w:r>
      <w:r>
        <w:t>ấ</w:t>
      </w:r>
      <w:r>
        <w:t>t c</w:t>
      </w:r>
      <w:r>
        <w:t>ả</w:t>
      </w:r>
      <w:r>
        <w:t xml:space="preserve"> file có ch</w:t>
      </w:r>
      <w:r>
        <w:t>ứ</w:t>
      </w:r>
      <w:r>
        <w:t>a t</w:t>
      </w:r>
      <w:r>
        <w:t>ừ</w:t>
      </w:r>
      <w:r>
        <w:t xml:space="preserve"> khóa đó, k phân bi</w:t>
      </w:r>
      <w:r>
        <w:t>ệ</w:t>
      </w:r>
      <w:r>
        <w:t>t ch</w:t>
      </w:r>
      <w:r>
        <w:t>ữ</w:t>
      </w:r>
      <w:r>
        <w:t xml:space="preserve"> hoa thư</w:t>
      </w:r>
      <w:r>
        <w:t>ờ</w:t>
      </w:r>
      <w:r>
        <w:t>ng.</w:t>
      </w:r>
    </w:p>
    <w:p w:rsidR="00121E0A" w:rsidRDefault="00153E69">
      <w:pPr>
        <w:numPr>
          <w:ilvl w:val="0"/>
          <w:numId w:val="4"/>
        </w:numPr>
        <w:ind w:left="708"/>
      </w:pPr>
      <w:r>
        <w:t>T</w:t>
      </w:r>
      <w:r>
        <w:t>ạ</w:t>
      </w:r>
      <w:r>
        <w:t>o trang web v</w:t>
      </w:r>
      <w:r>
        <w:t>ề</w:t>
      </w:r>
      <w:r>
        <w:t xml:space="preserve"> 1 bài t</w:t>
      </w:r>
      <w:r>
        <w:t>ậ</w:t>
      </w:r>
      <w:r>
        <w:t>p tr</w:t>
      </w:r>
      <w:r>
        <w:t>ắ</w:t>
      </w:r>
      <w:r>
        <w:t>c nghi</w:t>
      </w:r>
      <w:r>
        <w:t>ệ</w:t>
      </w:r>
      <w:r>
        <w:t>m. Tham kh</w:t>
      </w:r>
      <w:r>
        <w:t>ả</w:t>
      </w:r>
      <w:r>
        <w:t>o câu h</w:t>
      </w:r>
      <w:r>
        <w:t>ỏ</w:t>
      </w:r>
      <w:r>
        <w:t>i và giao di</w:t>
      </w:r>
      <w:r>
        <w:t>ệ</w:t>
      </w:r>
      <w:r>
        <w:t xml:space="preserve">n </w:t>
      </w:r>
      <w:r>
        <w:t>ở</w:t>
      </w:r>
      <w:r>
        <w:t xml:space="preserve"> </w:t>
      </w:r>
      <w:hyperlink r:id="rId8">
        <w:r>
          <w:rPr>
            <w:color w:val="1155CC"/>
            <w:u w:val="single"/>
          </w:rPr>
          <w:t>link</w:t>
        </w:r>
      </w:hyperlink>
      <w:r>
        <w:t xml:space="preserve"> này</w:t>
      </w:r>
      <w:r>
        <w:br/>
        <w:t xml:space="preserve">Link demo: </w:t>
      </w:r>
      <w:hyperlink r:id="rId9">
        <w:r>
          <w:rPr>
            <w:color w:val="1155CC"/>
            <w:u w:val="single"/>
          </w:rPr>
          <w:t>link</w:t>
        </w:r>
      </w:hyperlink>
      <w:ins w:id="1" w:author="co8 macabo" w:date="2020-07-31T05:06:00Z">
        <w:r>
          <w:rPr>
            <w:color w:val="1155CC"/>
            <w:u w:val="single"/>
          </w:rPr>
          <w:t xml:space="preserve"> </w:t>
        </w:r>
      </w:ins>
      <w:r>
        <w:br/>
        <w:t xml:space="preserve">Link source: </w:t>
      </w:r>
      <w:hyperlink r:id="rId10">
        <w:r>
          <w:rPr>
            <w:color w:val="1155CC"/>
            <w:u w:val="single"/>
          </w:rPr>
          <w:t>link</w:t>
        </w:r>
      </w:hyperlink>
    </w:p>
    <w:p w:rsidR="00121E0A" w:rsidRDefault="00153E69">
      <w:pPr>
        <w:numPr>
          <w:ilvl w:val="0"/>
          <w:numId w:val="4"/>
        </w:numPr>
        <w:ind w:left="708"/>
      </w:pPr>
      <w:r>
        <w:t>Gi</w:t>
      </w:r>
      <w:r>
        <w:t>ả</w:t>
      </w:r>
      <w:r>
        <w:t xml:space="preserve"> s</w:t>
      </w:r>
      <w:r>
        <w:t>ử</w:t>
      </w:r>
      <w:r>
        <w:t xml:space="preserve"> 1 gia đình nuôi 1 đàn gà (gi</w:t>
      </w:r>
      <w:r>
        <w:t>ả</w:t>
      </w:r>
      <w:r>
        <w:t xml:space="preserve"> s</w:t>
      </w:r>
      <w:r>
        <w:t>ử</w:t>
      </w:r>
      <w:r>
        <w:t xml:space="preserve"> 10 con). T</w:t>
      </w:r>
      <w:r>
        <w:t>ạ</w:t>
      </w:r>
      <w:r>
        <w:t>o 1 m</w:t>
      </w:r>
      <w:r>
        <w:t>ả</w:t>
      </w:r>
      <w:r>
        <w:t>ng lưu tr</w:t>
      </w:r>
      <w:r>
        <w:t>ọ</w:t>
      </w:r>
      <w:r>
        <w:t>ng lư</w:t>
      </w:r>
      <w:r>
        <w:t>ợ</w:t>
      </w:r>
      <w:r>
        <w:t>ng c</w:t>
      </w:r>
      <w:r>
        <w:t>ủ</w:t>
      </w:r>
      <w:r>
        <w:t>a đàn gà này.</w:t>
      </w:r>
    </w:p>
    <w:p w:rsidR="00121E0A" w:rsidRDefault="00153E69">
      <w:pPr>
        <w:numPr>
          <w:ilvl w:val="0"/>
          <w:numId w:val="9"/>
        </w:numPr>
        <w:ind w:left="1133"/>
      </w:pPr>
      <w:r>
        <w:t>Gi</w:t>
      </w:r>
      <w:r>
        <w:t>ả</w:t>
      </w:r>
      <w:r>
        <w:t xml:space="preserve"> s</w:t>
      </w:r>
      <w:r>
        <w:t>ử</w:t>
      </w:r>
      <w:r>
        <w:t xml:space="preserve"> sau 2 tu</w:t>
      </w:r>
      <w:r>
        <w:t>ầ</w:t>
      </w:r>
      <w:r>
        <w:t>n, trong lư</w:t>
      </w:r>
      <w:r>
        <w:t>ợ</w:t>
      </w:r>
      <w:r>
        <w:t>ng m</w:t>
      </w:r>
      <w:r>
        <w:t>ỗ</w:t>
      </w:r>
      <w:r>
        <w:t>i con trong đàn đ</w:t>
      </w:r>
      <w:r>
        <w:t>ề</w:t>
      </w:r>
      <w:r>
        <w:t>u tăng g</w:t>
      </w:r>
      <w:r>
        <w:t>ấ</w:t>
      </w:r>
      <w:r>
        <w:t>p rư</w:t>
      </w:r>
      <w:r>
        <w:t>ỡ</w:t>
      </w:r>
      <w:r>
        <w:t>i, vi</w:t>
      </w:r>
      <w:r>
        <w:t>ế</w:t>
      </w:r>
      <w:r>
        <w:t>t 1 function nh</w:t>
      </w:r>
      <w:r>
        <w:t>ậ</w:t>
      </w:r>
      <w:r>
        <w:t>n vào 1 m</w:t>
      </w:r>
      <w:r>
        <w:t>ả</w:t>
      </w:r>
      <w:r>
        <w:t>ng, function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này.</w:t>
      </w:r>
    </w:p>
    <w:p w:rsidR="00121E0A" w:rsidRDefault="00153E69">
      <w:pPr>
        <w:numPr>
          <w:ilvl w:val="0"/>
          <w:numId w:val="9"/>
        </w:numPr>
        <w:ind w:left="1133"/>
      </w:pPr>
      <w:r>
        <w:t>Gia đình mu</w:t>
      </w:r>
      <w:r>
        <w:t>ố</w:t>
      </w:r>
      <w:r>
        <w:t>n tìm c</w:t>
      </w:r>
      <w:r>
        <w:t>on gà có tr</w:t>
      </w:r>
      <w:r>
        <w:t>ọ</w:t>
      </w:r>
      <w:r>
        <w:t>ng lư</w:t>
      </w:r>
      <w:r>
        <w:t>ợ</w:t>
      </w:r>
      <w:r>
        <w:t>ng l</w:t>
      </w:r>
      <w:r>
        <w:t>ớ</w:t>
      </w:r>
      <w:r>
        <w:t>n nh</w:t>
      </w:r>
      <w:r>
        <w:t>ấ</w:t>
      </w:r>
      <w:r>
        <w:t>t đ</w:t>
      </w:r>
      <w:r>
        <w:t>ể</w:t>
      </w:r>
      <w:r>
        <w:t xml:space="preserve"> bán. Vi</w:t>
      </w:r>
      <w:r>
        <w:t>ế</w:t>
      </w:r>
      <w:r>
        <w:t>t 1 function theo yêu c</w:t>
      </w:r>
      <w:r>
        <w:t>ầ</w:t>
      </w:r>
      <w:r>
        <w:t>u này.</w:t>
      </w:r>
    </w:p>
    <w:p w:rsidR="00121E0A" w:rsidRDefault="00153E69">
      <w:pPr>
        <w:numPr>
          <w:ilvl w:val="0"/>
          <w:numId w:val="9"/>
        </w:numPr>
        <w:ind w:left="1133"/>
      </w:pPr>
      <w:r>
        <w:lastRenderedPageBreak/>
        <w:t>Có 1 đ</w:t>
      </w:r>
      <w:r>
        <w:t>ợ</w:t>
      </w:r>
      <w:r>
        <w:t>t d</w:t>
      </w:r>
      <w:r>
        <w:t>ị</w:t>
      </w:r>
      <w:r>
        <w:t>ch H5N1 tràn v</w:t>
      </w:r>
      <w:r>
        <w:t>ề</w:t>
      </w:r>
      <w:r>
        <w:t>, đàn gà b</w:t>
      </w:r>
      <w:r>
        <w:t>ị</w:t>
      </w:r>
      <w:r>
        <w:t xml:space="preserve"> ch</w:t>
      </w:r>
      <w:r>
        <w:t>ế</w:t>
      </w:r>
      <w:r>
        <w:t>t 3 con (ch</w:t>
      </w:r>
      <w:r>
        <w:t>ọ</w:t>
      </w:r>
      <w:r>
        <w:t>n ng</w:t>
      </w:r>
      <w:r>
        <w:t>ẫ</w:t>
      </w:r>
      <w:r>
        <w:t>u nhiên), và nh</w:t>
      </w:r>
      <w:r>
        <w:t>ữ</w:t>
      </w:r>
      <w:r>
        <w:t>ng con còn l</w:t>
      </w:r>
      <w:r>
        <w:t>ạ</w:t>
      </w:r>
      <w:r>
        <w:t>i tr</w:t>
      </w:r>
      <w:r>
        <w:t>ọ</w:t>
      </w:r>
      <w:r>
        <w:t>ng lư</w:t>
      </w:r>
      <w:r>
        <w:t>ợ</w:t>
      </w:r>
      <w:r>
        <w:t>ng b</w:t>
      </w:r>
      <w:r>
        <w:t>ị</w:t>
      </w:r>
      <w:r>
        <w:t xml:space="preserve"> gi</w:t>
      </w:r>
      <w:r>
        <w:t>ả</w:t>
      </w:r>
      <w:r>
        <w:t>m 1 n</w:t>
      </w:r>
      <w:r>
        <w:t>ử</w:t>
      </w:r>
      <w:r>
        <w:t>a. hãy vi</w:t>
      </w:r>
      <w:r>
        <w:t>ế</w:t>
      </w:r>
      <w:r>
        <w:t>t function (nh</w:t>
      </w:r>
      <w:r>
        <w:t>ậ</w:t>
      </w:r>
      <w:r>
        <w:t>n vào 1 m</w:t>
      </w:r>
      <w:r>
        <w:t>ả</w:t>
      </w:r>
      <w:r>
        <w:t>ng) mô t</w:t>
      </w:r>
      <w:r>
        <w:t>ả</w:t>
      </w:r>
      <w:r>
        <w:t xml:space="preserve"> đ</w:t>
      </w:r>
      <w:r>
        <w:t>ợ</w:t>
      </w:r>
      <w:r>
        <w:t>t d</w:t>
      </w:r>
      <w:r>
        <w:t>ị</w:t>
      </w:r>
      <w:r>
        <w:t>ch này.</w:t>
      </w:r>
    </w:p>
    <w:p w:rsidR="00121E0A" w:rsidRDefault="00153E69">
      <w:pPr>
        <w:numPr>
          <w:ilvl w:val="0"/>
          <w:numId w:val="4"/>
        </w:numPr>
        <w:shd w:val="clear" w:color="auto" w:fill="FFFFFF"/>
        <w:ind w:left="566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>Game nho nh</w:t>
      </w:r>
      <w:r>
        <w:rPr>
          <w:color w:val="1D2129"/>
          <w:sz w:val="21"/>
          <w:szCs w:val="21"/>
        </w:rPr>
        <w:t>ỏ</w:t>
      </w:r>
      <w:r>
        <w:rPr>
          <w:color w:val="1D2129"/>
          <w:sz w:val="21"/>
          <w:szCs w:val="21"/>
        </w:rPr>
        <w:t>, Escape, có 3 th</w:t>
      </w:r>
      <w:r>
        <w:rPr>
          <w:color w:val="1D2129"/>
          <w:sz w:val="21"/>
          <w:szCs w:val="21"/>
        </w:rPr>
        <w:t>ự</w:t>
      </w:r>
      <w:r>
        <w:rPr>
          <w:color w:val="1D2129"/>
          <w:sz w:val="21"/>
          <w:szCs w:val="21"/>
        </w:rPr>
        <w:t>c th</w:t>
      </w:r>
      <w:r>
        <w:rPr>
          <w:color w:val="1D2129"/>
          <w:sz w:val="21"/>
          <w:szCs w:val="21"/>
        </w:rPr>
        <w:t>ể</w:t>
      </w:r>
      <w:r>
        <w:rPr>
          <w:color w:val="1D2129"/>
          <w:sz w:val="21"/>
          <w:szCs w:val="21"/>
        </w:rPr>
        <w:t>, P(player), K(key), E(escape), P s</w:t>
      </w:r>
      <w:r>
        <w:rPr>
          <w:color w:val="1D2129"/>
          <w:sz w:val="21"/>
          <w:szCs w:val="21"/>
        </w:rPr>
        <w:t>ẽ</w:t>
      </w:r>
      <w:r>
        <w:rPr>
          <w:color w:val="1D2129"/>
          <w:sz w:val="21"/>
          <w:szCs w:val="21"/>
        </w:rPr>
        <w:t xml:space="preserve"> di chuy</w:t>
      </w:r>
      <w:r>
        <w:rPr>
          <w:color w:val="1D2129"/>
          <w:sz w:val="21"/>
          <w:szCs w:val="21"/>
        </w:rPr>
        <w:t>ể</w:t>
      </w:r>
      <w:r>
        <w:rPr>
          <w:color w:val="1D2129"/>
          <w:sz w:val="21"/>
          <w:szCs w:val="21"/>
        </w:rPr>
        <w:t>n trên 1 mê cung WxH (width x height), P ch</w:t>
      </w:r>
      <w:r>
        <w:rPr>
          <w:color w:val="1D2129"/>
          <w:sz w:val="21"/>
          <w:szCs w:val="21"/>
        </w:rPr>
        <w:t>ỉ</w:t>
      </w:r>
      <w:r>
        <w:rPr>
          <w:color w:val="1D2129"/>
          <w:sz w:val="21"/>
          <w:szCs w:val="21"/>
        </w:rPr>
        <w:t xml:space="preserve"> thoát đư</w:t>
      </w:r>
      <w:r>
        <w:rPr>
          <w:color w:val="1D2129"/>
          <w:sz w:val="21"/>
          <w:szCs w:val="21"/>
        </w:rPr>
        <w:t>ợ</w:t>
      </w:r>
      <w:r>
        <w:rPr>
          <w:color w:val="1D2129"/>
          <w:sz w:val="21"/>
          <w:szCs w:val="21"/>
        </w:rPr>
        <w:t>c thoát ra khi đi l</w:t>
      </w:r>
      <w:r>
        <w:rPr>
          <w:color w:val="1D2129"/>
          <w:sz w:val="21"/>
          <w:szCs w:val="21"/>
        </w:rPr>
        <w:t>ấ</w:t>
      </w:r>
      <w:r>
        <w:rPr>
          <w:color w:val="1D2129"/>
          <w:sz w:val="21"/>
          <w:szCs w:val="21"/>
        </w:rPr>
        <w:t>y đư</w:t>
      </w:r>
      <w:r>
        <w:rPr>
          <w:color w:val="1D2129"/>
          <w:sz w:val="21"/>
          <w:szCs w:val="21"/>
        </w:rPr>
        <w:t>ợ</w:t>
      </w:r>
      <w:r>
        <w:rPr>
          <w:color w:val="1D2129"/>
          <w:sz w:val="21"/>
          <w:szCs w:val="21"/>
        </w:rPr>
        <w:t>c K và đi vào E. Code s</w:t>
      </w:r>
      <w:r>
        <w:rPr>
          <w:color w:val="1D2129"/>
          <w:sz w:val="21"/>
          <w:szCs w:val="21"/>
        </w:rPr>
        <w:t>ẽ</w:t>
      </w:r>
      <w:r>
        <w:rPr>
          <w:color w:val="1D2129"/>
          <w:sz w:val="21"/>
          <w:szCs w:val="21"/>
        </w:rPr>
        <w:t xml:space="preserve"> v</w:t>
      </w:r>
      <w:r>
        <w:rPr>
          <w:color w:val="1D2129"/>
          <w:sz w:val="21"/>
          <w:szCs w:val="21"/>
        </w:rPr>
        <w:t>ậ</w:t>
      </w:r>
      <w:r>
        <w:rPr>
          <w:color w:val="1D2129"/>
          <w:sz w:val="21"/>
          <w:szCs w:val="21"/>
        </w:rPr>
        <w:t>n d</w:t>
      </w:r>
      <w:r>
        <w:rPr>
          <w:color w:val="1D2129"/>
          <w:sz w:val="21"/>
          <w:szCs w:val="21"/>
        </w:rPr>
        <w:t>ụ</w:t>
      </w:r>
      <w:r>
        <w:rPr>
          <w:color w:val="1D2129"/>
          <w:sz w:val="21"/>
          <w:szCs w:val="21"/>
        </w:rPr>
        <w:t>ng ki</w:t>
      </w:r>
      <w:r>
        <w:rPr>
          <w:color w:val="1D2129"/>
          <w:sz w:val="21"/>
          <w:szCs w:val="21"/>
        </w:rPr>
        <w:t>ế</w:t>
      </w:r>
      <w:r>
        <w:rPr>
          <w:color w:val="1D2129"/>
          <w:sz w:val="21"/>
          <w:szCs w:val="21"/>
        </w:rPr>
        <w:t>n th</w:t>
      </w:r>
      <w:r>
        <w:rPr>
          <w:color w:val="1D2129"/>
          <w:sz w:val="21"/>
          <w:szCs w:val="21"/>
        </w:rPr>
        <w:t>ứ</w:t>
      </w:r>
      <w:r>
        <w:rPr>
          <w:color w:val="1D2129"/>
          <w:sz w:val="21"/>
          <w:szCs w:val="21"/>
        </w:rPr>
        <w:t>c t</w:t>
      </w:r>
      <w:r>
        <w:rPr>
          <w:color w:val="1D2129"/>
          <w:sz w:val="21"/>
          <w:szCs w:val="21"/>
        </w:rPr>
        <w:t>ừ</w:t>
      </w:r>
      <w:r>
        <w:rPr>
          <w:color w:val="1D2129"/>
          <w:sz w:val="21"/>
          <w:szCs w:val="21"/>
        </w:rPr>
        <w:t xml:space="preserve"> bài Object đ</w:t>
      </w:r>
      <w:r>
        <w:rPr>
          <w:color w:val="1D2129"/>
          <w:sz w:val="21"/>
          <w:szCs w:val="21"/>
        </w:rPr>
        <w:t>ổ</w:t>
      </w:r>
      <w:r>
        <w:rPr>
          <w:color w:val="1D2129"/>
          <w:sz w:val="21"/>
          <w:szCs w:val="21"/>
        </w:rPr>
        <w:t xml:space="preserve"> v</w:t>
      </w:r>
      <w:r>
        <w:rPr>
          <w:color w:val="1D2129"/>
          <w:sz w:val="21"/>
          <w:szCs w:val="21"/>
        </w:rPr>
        <w:t>ề</w:t>
      </w:r>
      <w:r>
        <w:rPr>
          <w:color w:val="1D2129"/>
          <w:sz w:val="21"/>
          <w:szCs w:val="21"/>
        </w:rPr>
        <w:t>, mn xem th</w:t>
      </w:r>
      <w:r>
        <w:rPr>
          <w:color w:val="1D2129"/>
          <w:sz w:val="21"/>
          <w:szCs w:val="21"/>
        </w:rPr>
        <w:t>ử</w:t>
      </w:r>
      <w:r>
        <w:rPr>
          <w:color w:val="1D2129"/>
          <w:sz w:val="21"/>
          <w:szCs w:val="21"/>
        </w:rPr>
        <w:t xml:space="preserve"> </w:t>
      </w:r>
      <w:hyperlink r:id="rId11">
        <w:r>
          <w:rPr>
            <w:color w:val="1155CC"/>
            <w:sz w:val="21"/>
            <w:szCs w:val="21"/>
            <w:u w:val="single"/>
          </w:rPr>
          <w:t>video</w:t>
        </w:r>
      </w:hyperlink>
      <w:r>
        <w:rPr>
          <w:color w:val="1D2129"/>
          <w:sz w:val="21"/>
          <w:szCs w:val="21"/>
        </w:rPr>
        <w:t xml:space="preserve"> cho d</w:t>
      </w:r>
      <w:r>
        <w:rPr>
          <w:color w:val="1D2129"/>
          <w:sz w:val="21"/>
          <w:szCs w:val="21"/>
        </w:rPr>
        <w:t>ễ</w:t>
      </w:r>
      <w:r>
        <w:rPr>
          <w:color w:val="1D2129"/>
          <w:sz w:val="21"/>
          <w:szCs w:val="21"/>
        </w:rPr>
        <w:t xml:space="preserve"> hình dung.</w:t>
      </w:r>
      <w:r>
        <w:rPr>
          <w:color w:val="1D2129"/>
          <w:sz w:val="21"/>
          <w:szCs w:val="21"/>
        </w:rPr>
        <w:br/>
        <w:t>Yêu c</w:t>
      </w:r>
      <w:r>
        <w:rPr>
          <w:color w:val="1D2129"/>
          <w:sz w:val="21"/>
          <w:szCs w:val="21"/>
        </w:rPr>
        <w:t>ầ</w:t>
      </w:r>
      <w:r>
        <w:rPr>
          <w:color w:val="1D2129"/>
          <w:sz w:val="21"/>
          <w:szCs w:val="21"/>
        </w:rPr>
        <w:t>u:</w:t>
      </w:r>
    </w:p>
    <w:p w:rsidR="00121E0A" w:rsidRDefault="00153E69">
      <w:pPr>
        <w:numPr>
          <w:ilvl w:val="0"/>
          <w:numId w:val="2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r>
        <w:rPr>
          <w:color w:val="1D2129"/>
          <w:sz w:val="21"/>
          <w:szCs w:val="21"/>
        </w:rPr>
        <w:t>a. Cho ngư</w:t>
      </w:r>
      <w:r>
        <w:rPr>
          <w:color w:val="1D2129"/>
          <w:sz w:val="21"/>
          <w:szCs w:val="21"/>
        </w:rPr>
        <w:t>ờ</w:t>
      </w:r>
      <w:r>
        <w:rPr>
          <w:color w:val="1D2129"/>
          <w:sz w:val="21"/>
          <w:szCs w:val="21"/>
        </w:rPr>
        <w:t>i dùng nh</w:t>
      </w:r>
      <w:r>
        <w:rPr>
          <w:color w:val="1D2129"/>
          <w:sz w:val="21"/>
          <w:szCs w:val="21"/>
        </w:rPr>
        <w:t>ậ</w:t>
      </w:r>
      <w:r>
        <w:rPr>
          <w:color w:val="1D2129"/>
          <w:sz w:val="21"/>
          <w:szCs w:val="21"/>
        </w:rPr>
        <w:t>p width, height c</w:t>
      </w:r>
      <w:r>
        <w:rPr>
          <w:color w:val="1D2129"/>
          <w:sz w:val="21"/>
          <w:szCs w:val="21"/>
        </w:rPr>
        <w:t>ủ</w:t>
      </w:r>
      <w:r>
        <w:rPr>
          <w:color w:val="1D2129"/>
          <w:sz w:val="21"/>
          <w:szCs w:val="21"/>
        </w:rPr>
        <w:t>a map</w:t>
      </w:r>
    </w:p>
    <w:p w:rsidR="00121E0A" w:rsidRDefault="00153E69">
      <w:pPr>
        <w:numPr>
          <w:ilvl w:val="0"/>
          <w:numId w:val="2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r>
        <w:rPr>
          <w:color w:val="1D2129"/>
          <w:sz w:val="21"/>
          <w:szCs w:val="21"/>
        </w:rPr>
        <w:t>b. 3 đi</w:t>
      </w:r>
      <w:r>
        <w:rPr>
          <w:color w:val="1D2129"/>
          <w:sz w:val="21"/>
          <w:szCs w:val="21"/>
        </w:rPr>
        <w:t>ể</w:t>
      </w:r>
      <w:r>
        <w:rPr>
          <w:color w:val="1D2129"/>
          <w:sz w:val="21"/>
          <w:szCs w:val="21"/>
        </w:rPr>
        <w:t>m P, K, E ph</w:t>
      </w:r>
      <w:r>
        <w:rPr>
          <w:color w:val="1D2129"/>
          <w:sz w:val="21"/>
          <w:szCs w:val="21"/>
        </w:rPr>
        <w:t>ả</w:t>
      </w:r>
      <w:r>
        <w:rPr>
          <w:color w:val="1D2129"/>
          <w:sz w:val="21"/>
          <w:szCs w:val="21"/>
        </w:rPr>
        <w:t>i random v</w:t>
      </w:r>
      <w:r>
        <w:rPr>
          <w:color w:val="1D2129"/>
          <w:sz w:val="21"/>
          <w:szCs w:val="21"/>
        </w:rPr>
        <w:t>ị</w:t>
      </w:r>
      <w:r>
        <w:rPr>
          <w:color w:val="1D2129"/>
          <w:sz w:val="21"/>
          <w:szCs w:val="21"/>
        </w:rPr>
        <w:t xml:space="preserve"> trí, ko đc trùng nhau</w:t>
      </w:r>
    </w:p>
    <w:p w:rsidR="00121E0A" w:rsidRDefault="00153E69">
      <w:pPr>
        <w:numPr>
          <w:ilvl w:val="0"/>
          <w:numId w:val="2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r>
        <w:rPr>
          <w:color w:val="1D2129"/>
          <w:sz w:val="21"/>
          <w:szCs w:val="21"/>
        </w:rPr>
        <w:t>c. Không cho đi ra ngoài map</w:t>
      </w:r>
    </w:p>
    <w:p w:rsidR="00121E0A" w:rsidRDefault="00153E69">
      <w:pPr>
        <w:numPr>
          <w:ilvl w:val="0"/>
          <w:numId w:val="2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r>
        <w:rPr>
          <w:color w:val="1D2129"/>
          <w:sz w:val="21"/>
          <w:szCs w:val="21"/>
        </w:rPr>
        <w:t>d. Di chuy</w:t>
      </w:r>
      <w:r>
        <w:rPr>
          <w:color w:val="1D2129"/>
          <w:sz w:val="21"/>
          <w:szCs w:val="21"/>
        </w:rPr>
        <w:t>ể</w:t>
      </w:r>
      <w:r>
        <w:rPr>
          <w:color w:val="1D2129"/>
          <w:sz w:val="21"/>
          <w:szCs w:val="21"/>
        </w:rPr>
        <w:t>n P b</w:t>
      </w:r>
      <w:r>
        <w:rPr>
          <w:color w:val="1D2129"/>
          <w:sz w:val="21"/>
          <w:szCs w:val="21"/>
        </w:rPr>
        <w:t>ằ</w:t>
      </w:r>
      <w:r>
        <w:rPr>
          <w:color w:val="1D2129"/>
          <w:sz w:val="21"/>
          <w:szCs w:val="21"/>
        </w:rPr>
        <w:t>ng cách cho ngư</w:t>
      </w:r>
      <w:r>
        <w:rPr>
          <w:color w:val="1D2129"/>
          <w:sz w:val="21"/>
          <w:szCs w:val="21"/>
        </w:rPr>
        <w:t>ờ</w:t>
      </w:r>
      <w:r>
        <w:rPr>
          <w:color w:val="1D2129"/>
          <w:sz w:val="21"/>
          <w:szCs w:val="21"/>
        </w:rPr>
        <w:t>i dùng nh</w:t>
      </w:r>
      <w:r>
        <w:rPr>
          <w:color w:val="1D2129"/>
          <w:sz w:val="21"/>
          <w:szCs w:val="21"/>
        </w:rPr>
        <w:t>ậ</w:t>
      </w:r>
      <w:r>
        <w:rPr>
          <w:color w:val="1D2129"/>
          <w:sz w:val="21"/>
          <w:szCs w:val="21"/>
        </w:rPr>
        <w:t>p 1 trong 4 phím w, s, a, d</w:t>
      </w:r>
    </w:p>
    <w:p w:rsidR="00121E0A" w:rsidRDefault="00153E69">
      <w:pPr>
        <w:numPr>
          <w:ilvl w:val="0"/>
          <w:numId w:val="2"/>
        </w:numPr>
        <w:shd w:val="clear" w:color="auto" w:fill="FFFFFF"/>
        <w:spacing w:line="308" w:lineRule="auto"/>
        <w:ind w:left="1200" w:right="180"/>
      </w:pPr>
      <w:r>
        <w:rPr>
          <w:color w:val="1D2129"/>
          <w:sz w:val="21"/>
          <w:szCs w:val="21"/>
        </w:rPr>
        <w:t>e. Game ch</w:t>
      </w:r>
      <w:r>
        <w:rPr>
          <w:color w:val="1D2129"/>
          <w:sz w:val="21"/>
          <w:szCs w:val="21"/>
        </w:rPr>
        <w:t>ỉ</w:t>
      </w:r>
      <w:r>
        <w:rPr>
          <w:color w:val="1D2129"/>
          <w:sz w:val="21"/>
          <w:szCs w:val="21"/>
        </w:rPr>
        <w:t xml:space="preserve"> d</w:t>
      </w:r>
      <w:r>
        <w:rPr>
          <w:color w:val="1D2129"/>
          <w:sz w:val="21"/>
          <w:szCs w:val="21"/>
        </w:rPr>
        <w:t>ừ</w:t>
      </w:r>
      <w:r>
        <w:rPr>
          <w:color w:val="1D2129"/>
          <w:sz w:val="21"/>
          <w:szCs w:val="21"/>
        </w:rPr>
        <w:t>ng khi đi vào K r</w:t>
      </w:r>
      <w:r>
        <w:rPr>
          <w:color w:val="1D2129"/>
          <w:sz w:val="21"/>
          <w:szCs w:val="21"/>
        </w:rPr>
        <w:t>ồ</w:t>
      </w:r>
      <w:r>
        <w:rPr>
          <w:color w:val="1D2129"/>
          <w:sz w:val="21"/>
          <w:szCs w:val="21"/>
        </w:rPr>
        <w:t>i m</w:t>
      </w:r>
      <w:r>
        <w:rPr>
          <w:color w:val="1D2129"/>
          <w:sz w:val="21"/>
          <w:szCs w:val="21"/>
        </w:rPr>
        <w:t>ớ</w:t>
      </w:r>
      <w:r>
        <w:rPr>
          <w:color w:val="1D2129"/>
          <w:sz w:val="21"/>
          <w:szCs w:val="21"/>
        </w:rPr>
        <w:t>i đ</w:t>
      </w:r>
      <w:r>
        <w:rPr>
          <w:color w:val="1D2129"/>
          <w:sz w:val="21"/>
          <w:szCs w:val="21"/>
        </w:rPr>
        <w:t>ế</w:t>
      </w:r>
      <w:r>
        <w:rPr>
          <w:color w:val="1D2129"/>
          <w:sz w:val="21"/>
          <w:szCs w:val="21"/>
        </w:rPr>
        <w:t>n E.</w:t>
      </w:r>
    </w:p>
    <w:p w:rsidR="00121E0A" w:rsidRDefault="00121E0A">
      <w:pPr>
        <w:numPr>
          <w:ilvl w:val="0"/>
          <w:numId w:val="4"/>
        </w:numPr>
        <w:shd w:val="clear" w:color="auto" w:fill="FFFFFF"/>
        <w:ind w:left="566"/>
        <w:rPr>
          <w:color w:val="1D2129"/>
          <w:sz w:val="21"/>
          <w:szCs w:val="21"/>
        </w:rPr>
      </w:pPr>
    </w:p>
    <w:p w:rsidR="00121E0A" w:rsidRDefault="00121E0A">
      <w:pPr>
        <w:ind w:left="1275"/>
        <w:rPr>
          <w:sz w:val="24"/>
          <w:szCs w:val="24"/>
        </w:rPr>
      </w:pPr>
    </w:p>
    <w:p w:rsidR="00121E0A" w:rsidRDefault="00121E0A">
      <w:pPr>
        <w:rPr>
          <w:sz w:val="24"/>
          <w:szCs w:val="24"/>
        </w:rPr>
      </w:pPr>
    </w:p>
    <w:p w:rsidR="00121E0A" w:rsidRDefault="00153E69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Các bài luy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n t</w:t>
      </w:r>
      <w:r>
        <w:rPr>
          <w:b/>
          <w:sz w:val="36"/>
          <w:szCs w:val="36"/>
        </w:rPr>
        <w:t>ậ</w:t>
      </w:r>
      <w:r>
        <w:rPr>
          <w:b/>
          <w:sz w:val="36"/>
          <w:szCs w:val="36"/>
        </w:rPr>
        <w:t>p thêm v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 xml:space="preserve"> ngôn ng</w:t>
      </w:r>
      <w:r>
        <w:rPr>
          <w:b/>
          <w:sz w:val="36"/>
          <w:szCs w:val="36"/>
        </w:rPr>
        <w:t>ữ</w:t>
      </w:r>
      <w:r>
        <w:rPr>
          <w:b/>
          <w:sz w:val="36"/>
          <w:szCs w:val="36"/>
        </w:rPr>
        <w:t xml:space="preserve"> Javascript</w:t>
      </w:r>
    </w:p>
    <w:p w:rsidR="00121E0A" w:rsidRDefault="00153E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Tìm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cách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Datetime.</w:t>
      </w:r>
    </w:p>
    <w:p w:rsidR="00121E0A" w:rsidRDefault="00153E6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ra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bao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, ngày tháng năm.</w:t>
      </w:r>
    </w:p>
    <w:p w:rsidR="00121E0A" w:rsidRDefault="00153E6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Tính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ngày chênh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ch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2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gian.</w:t>
      </w:r>
    </w:p>
    <w:p w:rsidR="00121E0A" w:rsidRDefault="00153E6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1 chu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có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thành 1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Datetime,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đó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thông tin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ngày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phút,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ngày tháng năm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chu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đó.</w:t>
      </w:r>
    </w:p>
    <w:p w:rsidR="00121E0A" w:rsidRDefault="00153E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Tìm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cách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Math.</w:t>
      </w:r>
    </w:p>
    <w:p w:rsidR="00121E0A" w:rsidRDefault="00153E6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Các h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</w:t>
      </w:r>
    </w:p>
    <w:p w:rsidR="00121E0A" w:rsidRDefault="00153E6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Các phép toán như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mũ, khai căn,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i, làm tròn lên/xu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ng, sin, cos.</w:t>
      </w:r>
    </w:p>
    <w:p w:rsidR="00121E0A" w:rsidRDefault="00153E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Tìm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cách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Random.</w:t>
      </w:r>
    </w:p>
    <w:p w:rsidR="00121E0A" w:rsidRDefault="00153E6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Cách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nhiên ng</w:t>
      </w:r>
      <w:r>
        <w:rPr>
          <w:sz w:val="24"/>
          <w:szCs w:val="24"/>
        </w:rPr>
        <w:t>ẫ</w:t>
      </w:r>
      <w:r>
        <w:rPr>
          <w:sz w:val="24"/>
          <w:szCs w:val="24"/>
        </w:rPr>
        <w:t>u nhiên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0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N.</w:t>
      </w:r>
    </w:p>
    <w:p w:rsidR="00121E0A" w:rsidRDefault="00153E6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Cách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nhiên ng</w:t>
      </w:r>
      <w:r>
        <w:rPr>
          <w:sz w:val="24"/>
          <w:szCs w:val="24"/>
        </w:rPr>
        <w:t>ẫ</w:t>
      </w:r>
      <w:r>
        <w:rPr>
          <w:sz w:val="24"/>
          <w:szCs w:val="24"/>
        </w:rPr>
        <w:t>u nhiên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M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</w:t>
      </w:r>
    </w:p>
    <w:p w:rsidR="00121E0A" w:rsidRDefault="00153E69">
      <w:pPr>
        <w:ind w:left="1440"/>
        <w:rPr>
          <w:sz w:val="24"/>
          <w:szCs w:val="24"/>
        </w:rPr>
      </w:pPr>
      <w:r>
        <w:rPr>
          <w:sz w:val="24"/>
          <w:szCs w:val="24"/>
        </w:rPr>
        <w:t>(M, 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bàn phím)</w:t>
      </w:r>
    </w:p>
    <w:p w:rsidR="00121E0A" w:rsidRDefault="00153E6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Tìm hi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u setTimeout và setInterval:</w:t>
      </w:r>
      <w:r>
        <w:rPr>
          <w:b/>
          <w:sz w:val="24"/>
          <w:szCs w:val="24"/>
        </w:rPr>
        <w:br/>
        <w:t>T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o 1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h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đ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m ngư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c, hi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n 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theo format: ? ngày, ? gi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 xml:space="preserve"> ? phút ? giây.</w:t>
      </w:r>
      <w:r>
        <w:rPr>
          <w:b/>
          <w:sz w:val="24"/>
          <w:szCs w:val="24"/>
        </w:rPr>
        <w:br/>
        <w:t>H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gi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ẽ</w:t>
      </w:r>
      <w:r>
        <w:rPr>
          <w:b/>
          <w:sz w:val="24"/>
          <w:szCs w:val="24"/>
        </w:rPr>
        <w:t xml:space="preserve"> hi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n 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1 alert thông báo.</w:t>
      </w:r>
    </w:p>
    <w:p w:rsidR="00121E0A" w:rsidRDefault="00121E0A">
      <w:pPr>
        <w:numPr>
          <w:ilvl w:val="0"/>
          <w:numId w:val="1"/>
        </w:numPr>
        <w:rPr>
          <w:sz w:val="24"/>
          <w:szCs w:val="24"/>
        </w:rPr>
      </w:pPr>
    </w:p>
    <w:p w:rsidR="00121E0A" w:rsidRDefault="00153E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Api Ajax: </w:t>
      </w:r>
      <w:hyperlink r:id="rId12">
        <w:r>
          <w:rPr>
            <w:color w:val="1155CC"/>
            <w:sz w:val="24"/>
            <w:szCs w:val="24"/>
            <w:u w:val="single"/>
          </w:rPr>
          <w:t>https://weather-data-demo.herokuapp.com</w:t>
        </w:r>
      </w:hyperlink>
    </w:p>
    <w:sectPr w:rsidR="00121E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664"/>
    <w:multiLevelType w:val="multilevel"/>
    <w:tmpl w:val="D1F068D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A01F6"/>
    <w:multiLevelType w:val="multilevel"/>
    <w:tmpl w:val="C3F424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A869BA"/>
    <w:multiLevelType w:val="multilevel"/>
    <w:tmpl w:val="C4048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323CBE"/>
    <w:multiLevelType w:val="multilevel"/>
    <w:tmpl w:val="EAF8D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A21D92"/>
    <w:multiLevelType w:val="multilevel"/>
    <w:tmpl w:val="58704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DF112C"/>
    <w:multiLevelType w:val="multilevel"/>
    <w:tmpl w:val="ED2C5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B324AC"/>
    <w:multiLevelType w:val="multilevel"/>
    <w:tmpl w:val="490E1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0273DC"/>
    <w:multiLevelType w:val="multilevel"/>
    <w:tmpl w:val="395E2FF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D5053AF"/>
    <w:multiLevelType w:val="multilevel"/>
    <w:tmpl w:val="4BD488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7A41A2"/>
    <w:multiLevelType w:val="multilevel"/>
    <w:tmpl w:val="5C2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0A"/>
    <w:rsid w:val="00121E0A"/>
    <w:rsid w:val="00153E69"/>
    <w:rsid w:val="008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02F1"/>
  <w15:docId w15:val="{B5280778-E45E-40E0-BCB9-C21798C7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oday.edu.vn/trac-nghiem-javascrip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eather-data-demo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IB4RmKuQI1Gtj-_lCfdZ-_sq8nspT0ZC/view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guyenxuanhung96/trac-nghiem-js-html-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uyenxuanhung96.github.io/trac-nghiem-js-html-c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Phí Hoàng Long</cp:lastModifiedBy>
  <cp:revision>3</cp:revision>
  <dcterms:created xsi:type="dcterms:W3CDTF">2020-09-17T14:28:00Z</dcterms:created>
  <dcterms:modified xsi:type="dcterms:W3CDTF">2020-09-17T14:58:00Z</dcterms:modified>
</cp:coreProperties>
</file>